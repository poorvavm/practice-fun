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8478D" w14:textId="7220C1F0" w:rsidR="00386F09" w:rsidRPr="00885094" w:rsidRDefault="00386F09" w:rsidP="00386F09">
      <w:pPr>
        <w:pStyle w:val="centeredtitle"/>
      </w:pPr>
      <w:r w:rsidRPr="00885094">
        <w:t>Class Configuration Sheet for</w:t>
      </w:r>
    </w:p>
    <w:p w14:paraId="4E651E55" w14:textId="4B8C18C9" w:rsidR="00386F09" w:rsidRPr="00885094" w:rsidRDefault="007F4005" w:rsidP="00B6725E">
      <w:pPr>
        <w:pStyle w:val="centeredtitle"/>
      </w:pPr>
      <w:r>
        <w:t xml:space="preserve">VMware </w:t>
      </w:r>
      <w:r w:rsidR="005D12A5">
        <w:t>Virtual SAN</w:t>
      </w:r>
      <w:del w:id="0" w:author="Ron Morton" w:date="2014-05-13T10:48:00Z">
        <w:r w:rsidR="005D12A5" w:rsidDel="003E22DE">
          <w:delText xml:space="preserve"> 5.5</w:delText>
        </w:r>
      </w:del>
      <w:r>
        <w:t>:</w:t>
      </w:r>
      <w:r w:rsidR="00386F09">
        <w:t xml:space="preserve"> </w:t>
      </w:r>
      <w:r w:rsidR="000B3D27">
        <w:t>Deploy and Manage</w:t>
      </w:r>
      <w:r w:rsidR="003E22DE">
        <w:t xml:space="preserve"> [V</w:t>
      </w:r>
      <w:r w:rsidR="001457D4">
        <w:t>6</w:t>
      </w:r>
      <w:r w:rsidR="003E22DE">
        <w:t>]</w:t>
      </w:r>
    </w:p>
    <w:tbl>
      <w:tblPr>
        <w:tblStyle w:val="LightShading"/>
        <w:tblW w:w="10890" w:type="dxa"/>
        <w:tblLook w:val="04A0" w:firstRow="1" w:lastRow="0" w:firstColumn="1" w:lastColumn="0" w:noHBand="0" w:noVBand="1"/>
      </w:tblPr>
      <w:tblGrid>
        <w:gridCol w:w="3600"/>
        <w:gridCol w:w="7290"/>
      </w:tblGrid>
      <w:tr w:rsidR="00A37C8B" w:rsidRPr="00672D41" w14:paraId="3E89EB91" w14:textId="22781062" w:rsidTr="00A37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E291ADE" w14:textId="29EA5D42" w:rsidR="00A37C8B" w:rsidRPr="00672D41" w:rsidRDefault="00A37C8B" w:rsidP="00B6725E">
            <w:pPr>
              <w:tabs>
                <w:tab w:val="left" w:pos="450"/>
                <w:tab w:val="left" w:pos="540"/>
              </w:tabs>
              <w:spacing w:before="240"/>
              <w:contextualSpacing/>
              <w:rPr>
                <w:rFonts w:cs="Arial"/>
                <w:szCs w:val="20"/>
              </w:rPr>
            </w:pPr>
          </w:p>
        </w:tc>
        <w:tc>
          <w:tcPr>
            <w:tcW w:w="7290" w:type="dxa"/>
          </w:tcPr>
          <w:p w14:paraId="7319394B" w14:textId="694787EE" w:rsidR="00A37C8B" w:rsidRPr="00672D41" w:rsidRDefault="00A37C8B" w:rsidP="00237E8D">
            <w:pPr>
              <w:tabs>
                <w:tab w:val="left" w:pos="450"/>
                <w:tab w:val="left" w:pos="540"/>
              </w:tabs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A37C8B" w:rsidRPr="00CD3CDD" w14:paraId="0626566D" w14:textId="29B7ED35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C1EF444" w14:textId="0E6CBF74" w:rsidR="00A37C8B" w:rsidRPr="00B6725E" w:rsidRDefault="00A37C8B" w:rsidP="00B6725E">
            <w:pPr>
              <w:jc w:val="center"/>
              <w:rPr>
                <w:rFonts w:cs="Arial"/>
                <w:szCs w:val="20"/>
              </w:rPr>
            </w:pPr>
            <w:r w:rsidRPr="00B6725E">
              <w:rPr>
                <w:rStyle w:val="fieldlabel"/>
              </w:rPr>
              <w:t>Value</w:t>
            </w:r>
          </w:p>
        </w:tc>
        <w:tc>
          <w:tcPr>
            <w:tcW w:w="7290" w:type="dxa"/>
            <w:vAlign w:val="center"/>
          </w:tcPr>
          <w:p w14:paraId="1013C095" w14:textId="6101A4AF" w:rsidR="00A37C8B" w:rsidRPr="00B6725E" w:rsidRDefault="00A37C8B" w:rsidP="00B67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B6725E">
              <w:rPr>
                <w:rStyle w:val="fieldlabel"/>
                <w:b/>
              </w:rPr>
              <w:t>Student B</w:t>
            </w:r>
          </w:p>
        </w:tc>
      </w:tr>
      <w:tr w:rsidR="00A37C8B" w:rsidRPr="00CD3CDD" w14:paraId="6C8EF345" w14:textId="60CFBBB0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7CE3F36" w14:textId="1D6DC40A" w:rsidR="00A37C8B" w:rsidRPr="00B6725E" w:rsidRDefault="00A37C8B" w:rsidP="00B266B2">
            <w:pPr>
              <w:tabs>
                <w:tab w:val="left" w:pos="450"/>
                <w:tab w:val="left" w:pos="540"/>
              </w:tabs>
              <w:contextualSpacing/>
              <w:rPr>
                <w:rFonts w:cs="Arial"/>
                <w:b w:val="0"/>
                <w:szCs w:val="20"/>
              </w:rPr>
            </w:pPr>
            <w:r w:rsidRPr="00B6725E">
              <w:rPr>
                <w:rStyle w:val="fieldlabel"/>
                <w:b w:val="0"/>
              </w:rPr>
              <w:t>Desktop administrator</w:t>
            </w:r>
          </w:p>
        </w:tc>
        <w:tc>
          <w:tcPr>
            <w:tcW w:w="7290" w:type="dxa"/>
            <w:vAlign w:val="center"/>
          </w:tcPr>
          <w:p w14:paraId="1C604B8C" w14:textId="7BB2CAD5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vclass\administrator</w:t>
            </w:r>
          </w:p>
        </w:tc>
      </w:tr>
      <w:tr w:rsidR="00A37C8B" w:rsidRPr="00CE7FE3" w14:paraId="0381244B" w14:textId="353EEFF5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31791AE" w14:textId="2460CFDA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</w:rPr>
              <w:t xml:space="preserve">Standard lab </w:t>
            </w:r>
            <w:r w:rsidRPr="00B6725E">
              <w:rPr>
                <w:rStyle w:val="fieldlabel"/>
                <w:b w:val="0"/>
              </w:rPr>
              <w:t>password</w:t>
            </w:r>
          </w:p>
        </w:tc>
        <w:tc>
          <w:tcPr>
            <w:tcW w:w="7290" w:type="dxa"/>
            <w:vAlign w:val="center"/>
          </w:tcPr>
          <w:p w14:paraId="4A886963" w14:textId="151C3934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VMware1!</w:t>
            </w:r>
          </w:p>
        </w:tc>
      </w:tr>
      <w:tr w:rsidR="00A37C8B" w:rsidRPr="00CE7FE3" w14:paraId="034E771B" w14:textId="6E3FDD91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645EE7A" w14:textId="563AD1F8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 xml:space="preserve">Domain name </w:t>
            </w:r>
          </w:p>
        </w:tc>
        <w:tc>
          <w:tcPr>
            <w:tcW w:w="7290" w:type="dxa"/>
            <w:vAlign w:val="center"/>
          </w:tcPr>
          <w:p w14:paraId="23240561" w14:textId="76CB420D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 w:rsidRPr="001457D4">
              <w:rPr>
                <w:rStyle w:val="literalvalue"/>
                <w:b w:val="0"/>
                <w:lang w:val="nl-NL"/>
              </w:rPr>
              <w:t>VCLASS</w:t>
            </w:r>
          </w:p>
        </w:tc>
      </w:tr>
      <w:tr w:rsidR="00A37C8B" w:rsidRPr="00CE7FE3" w14:paraId="6C6AC39E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50308FD" w14:textId="627A2D35" w:rsidR="00A37C8B" w:rsidRPr="00556967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 w:rsidRPr="00556967">
              <w:rPr>
                <w:rStyle w:val="fieldlabel"/>
                <w:b w:val="0"/>
              </w:rPr>
              <w:t>vCenter Server appliance name</w:t>
            </w:r>
          </w:p>
        </w:tc>
        <w:tc>
          <w:tcPr>
            <w:tcW w:w="7290" w:type="dxa"/>
            <w:vAlign w:val="center"/>
          </w:tcPr>
          <w:p w14:paraId="468B633C" w14:textId="6EB1D578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vcsa-a.vclass.local</w:t>
            </w:r>
          </w:p>
        </w:tc>
      </w:tr>
      <w:tr w:rsidR="00A37C8B" w:rsidRPr="00CE7FE3" w14:paraId="5E4E4B90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20B9C0F" w14:textId="5A7C0FBC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vCenter Server administrator user name</w:t>
            </w:r>
          </w:p>
        </w:tc>
        <w:tc>
          <w:tcPr>
            <w:tcW w:w="7290" w:type="dxa"/>
            <w:vAlign w:val="center"/>
          </w:tcPr>
          <w:p w14:paraId="6BF2D7D1" w14:textId="37575A66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administrator@vsphere.local</w:t>
            </w:r>
          </w:p>
        </w:tc>
      </w:tr>
      <w:tr w:rsidR="00A37C8B" w:rsidRPr="00CE7FE3" w14:paraId="226550CD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1C0B336" w14:textId="1C59A53B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</w:rPr>
            </w:pPr>
            <w:r w:rsidRPr="007F6809">
              <w:rPr>
                <w:rStyle w:val="fieldlabel"/>
                <w:b w:val="0"/>
              </w:rPr>
              <w:t>Assigned data center</w:t>
            </w:r>
          </w:p>
        </w:tc>
        <w:tc>
          <w:tcPr>
            <w:tcW w:w="7290" w:type="dxa"/>
            <w:vAlign w:val="center"/>
          </w:tcPr>
          <w:p w14:paraId="3AE94769" w14:textId="2D33D3FF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Training-B</w:t>
            </w:r>
          </w:p>
        </w:tc>
      </w:tr>
      <w:tr w:rsidR="00A37C8B" w:rsidRPr="00CE7FE3" w14:paraId="4A6FB0D5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2D2C497" w14:textId="18B99072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vCenter Server Appliance user name</w:t>
            </w:r>
          </w:p>
        </w:tc>
        <w:tc>
          <w:tcPr>
            <w:tcW w:w="7290" w:type="dxa"/>
            <w:vAlign w:val="center"/>
          </w:tcPr>
          <w:p w14:paraId="2D6D0543" w14:textId="3858A86A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 w:rsidRPr="001457D4">
              <w:rPr>
                <w:rStyle w:val="literalvalue"/>
                <w:b w:val="0"/>
                <w:lang w:val="nl-NL"/>
              </w:rPr>
              <w:t>root</w:t>
            </w:r>
          </w:p>
        </w:tc>
      </w:tr>
      <w:tr w:rsidR="00A37C8B" w:rsidRPr="00CE7FE3" w14:paraId="3572225C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0F69BF6" w14:textId="42FB602A" w:rsidR="00A37C8B" w:rsidRPr="00AD3413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 w:rsidRPr="00AD3413">
              <w:rPr>
                <w:rStyle w:val="fieldlabel"/>
                <w:b w:val="0"/>
              </w:rPr>
              <w:t>Assigned data center</w:t>
            </w:r>
          </w:p>
        </w:tc>
        <w:tc>
          <w:tcPr>
            <w:tcW w:w="7290" w:type="dxa"/>
            <w:vAlign w:val="center"/>
          </w:tcPr>
          <w:p w14:paraId="1F26FAD9" w14:textId="3C41CEFD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Training-B</w:t>
            </w:r>
          </w:p>
        </w:tc>
      </w:tr>
      <w:tr w:rsidR="00A37C8B" w:rsidRPr="00CE7FE3" w14:paraId="2C120695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5C989B8" w14:textId="23069909" w:rsidR="00A37C8B" w:rsidRPr="00C41057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 w:rsidRPr="00C41057">
              <w:rPr>
                <w:rStyle w:val="fieldlabel"/>
                <w:b w:val="0"/>
              </w:rPr>
              <w:t>VMware vSphere user name</w:t>
            </w:r>
          </w:p>
        </w:tc>
        <w:tc>
          <w:tcPr>
            <w:tcW w:w="7290" w:type="dxa"/>
            <w:vAlign w:val="center"/>
          </w:tcPr>
          <w:p w14:paraId="04A0E8DD" w14:textId="43AE89A4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root</w:t>
            </w:r>
          </w:p>
        </w:tc>
      </w:tr>
      <w:tr w:rsidR="00A37C8B" w:rsidRPr="00CE7FE3" w14:paraId="4BC0C8BD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2D3D733" w14:textId="4452CCFF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Fonts w:cs="Arial"/>
                <w:b w:val="0"/>
                <w:szCs w:val="20"/>
                <w:lang w:val="nl-NL"/>
              </w:rPr>
              <w:t>Local datastore name</w:t>
            </w:r>
          </w:p>
        </w:tc>
        <w:tc>
          <w:tcPr>
            <w:tcW w:w="7290" w:type="dxa"/>
            <w:vAlign w:val="center"/>
          </w:tcPr>
          <w:p w14:paraId="42FF0071" w14:textId="19E3283B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Esxi-b-01-Local-B</w:t>
            </w:r>
          </w:p>
        </w:tc>
      </w:tr>
      <w:tr w:rsidR="00A37C8B" w:rsidRPr="00CE7FE3" w14:paraId="79713258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14B8C95" w14:textId="0676809F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  <w:lang w:val="nl-NL"/>
              </w:rPr>
            </w:pPr>
            <w:r w:rsidRPr="00035270">
              <w:rPr>
                <w:rFonts w:cs="Arial"/>
                <w:b w:val="0"/>
                <w:szCs w:val="20"/>
                <w:lang w:val="nl-NL"/>
              </w:rPr>
              <w:t>Student Assigned</w:t>
            </w:r>
            <w:r>
              <w:rPr>
                <w:rFonts w:cs="Arial"/>
                <w:b w:val="0"/>
                <w:szCs w:val="20"/>
                <w:lang w:val="nl-NL"/>
              </w:rPr>
              <w:t xml:space="preserve"> ESXi</w:t>
            </w:r>
            <w:r w:rsidRPr="00035270">
              <w:rPr>
                <w:rFonts w:cs="Arial"/>
                <w:b w:val="0"/>
                <w:szCs w:val="20"/>
                <w:lang w:val="nl-NL"/>
              </w:rPr>
              <w:t xml:space="preserve"> hosts</w:t>
            </w:r>
          </w:p>
        </w:tc>
        <w:tc>
          <w:tcPr>
            <w:tcW w:w="7290" w:type="dxa"/>
            <w:vAlign w:val="center"/>
          </w:tcPr>
          <w:p w14:paraId="3A8B1622" w14:textId="77777777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esxi-b-01.vclass.local</w:t>
            </w:r>
          </w:p>
          <w:p w14:paraId="04DCE0C2" w14:textId="77777777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esxi-b-02.vclass.local</w:t>
            </w:r>
          </w:p>
          <w:p w14:paraId="28A7341E" w14:textId="77777777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esxi-b-03.vclass.local</w:t>
            </w:r>
          </w:p>
          <w:p w14:paraId="2754C0B2" w14:textId="31871ADF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esxi-b-04.vclass.local</w:t>
            </w:r>
          </w:p>
        </w:tc>
      </w:tr>
      <w:tr w:rsidR="00A37C8B" w:rsidRPr="00CE7FE3" w14:paraId="681C1591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F637E39" w14:textId="7265B9E6" w:rsidR="00A37C8B" w:rsidRPr="00035270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szCs w:val="20"/>
                <w:lang w:val="nl-NL"/>
              </w:rPr>
            </w:pPr>
            <w:r>
              <w:rPr>
                <w:rFonts w:cs="Arial"/>
                <w:b w:val="0"/>
                <w:szCs w:val="20"/>
                <w:lang w:val="nl-NL"/>
              </w:rPr>
              <w:t>Assigned virtual distributed switch</w:t>
            </w:r>
          </w:p>
        </w:tc>
        <w:tc>
          <w:tcPr>
            <w:tcW w:w="7290" w:type="dxa"/>
            <w:vAlign w:val="center"/>
          </w:tcPr>
          <w:p w14:paraId="6A62B73A" w14:textId="271EAACA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VDS-B</w:t>
            </w:r>
          </w:p>
        </w:tc>
      </w:tr>
      <w:tr w:rsidR="00A37C8B" w:rsidRPr="00CE7FE3" w14:paraId="18E924E6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2ED6F0D2" w14:textId="3FFB7B36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First assigned ESXi host</w:t>
            </w:r>
            <w:r>
              <w:rPr>
                <w:rStyle w:val="fieldlabel"/>
                <w:b w:val="0"/>
              </w:rPr>
              <w:t xml:space="preserve"> </w:t>
            </w:r>
          </w:p>
        </w:tc>
        <w:tc>
          <w:tcPr>
            <w:tcW w:w="7290" w:type="dxa"/>
            <w:vAlign w:val="center"/>
          </w:tcPr>
          <w:p w14:paraId="14FF1584" w14:textId="5E8ACFB0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esxi-b-01</w:t>
            </w:r>
            <w:r w:rsidRPr="001457D4">
              <w:rPr>
                <w:rStyle w:val="literalvalue"/>
                <w:b w:val="0"/>
                <w:lang w:val="nl-NL"/>
              </w:rPr>
              <w:t>.vclass.local</w:t>
            </w:r>
          </w:p>
        </w:tc>
      </w:tr>
      <w:tr w:rsidR="00A37C8B" w:rsidRPr="00CE7FE3" w14:paraId="6FB192BC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D7ED814" w14:textId="6D89CD20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Second assigned ESXi host</w:t>
            </w:r>
          </w:p>
        </w:tc>
        <w:tc>
          <w:tcPr>
            <w:tcW w:w="7290" w:type="dxa"/>
            <w:vAlign w:val="center"/>
          </w:tcPr>
          <w:p w14:paraId="02E6EA27" w14:textId="0E4E77A5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esxi-b-02</w:t>
            </w:r>
            <w:r w:rsidRPr="001457D4">
              <w:rPr>
                <w:rStyle w:val="literalvalue"/>
                <w:b w:val="0"/>
                <w:lang w:val="nl-NL"/>
              </w:rPr>
              <w:t>.vclass.local</w:t>
            </w:r>
          </w:p>
        </w:tc>
      </w:tr>
      <w:tr w:rsidR="00A37C8B" w:rsidRPr="00CE7FE3" w14:paraId="67FFD0DC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D7869B8" w14:textId="6E0412C8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Third assigned ESXi host</w:t>
            </w:r>
          </w:p>
        </w:tc>
        <w:tc>
          <w:tcPr>
            <w:tcW w:w="7290" w:type="dxa"/>
            <w:vAlign w:val="center"/>
          </w:tcPr>
          <w:p w14:paraId="07050E3C" w14:textId="7350AD36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esxi-b-03</w:t>
            </w:r>
            <w:r w:rsidRPr="001457D4">
              <w:rPr>
                <w:rStyle w:val="literalvalue"/>
                <w:b w:val="0"/>
                <w:lang w:val="nl-NL"/>
              </w:rPr>
              <w:t>.vclass.local</w:t>
            </w:r>
          </w:p>
        </w:tc>
      </w:tr>
      <w:tr w:rsidR="00A37C8B" w:rsidRPr="00CE7FE3" w14:paraId="420C59D6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12D70EBB" w14:textId="69144DD8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Fourth assigned ESXi</w:t>
            </w:r>
            <w:r>
              <w:rPr>
                <w:rStyle w:val="fieldlabel"/>
                <w:b w:val="0"/>
              </w:rPr>
              <w:t xml:space="preserve"> host</w:t>
            </w:r>
          </w:p>
        </w:tc>
        <w:tc>
          <w:tcPr>
            <w:tcW w:w="7290" w:type="dxa"/>
            <w:vAlign w:val="center"/>
          </w:tcPr>
          <w:p w14:paraId="07BB933E" w14:textId="7911DA43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esxi-b-04</w:t>
            </w:r>
            <w:r w:rsidRPr="001457D4">
              <w:rPr>
                <w:rStyle w:val="literalvalue"/>
                <w:b w:val="0"/>
                <w:lang w:val="nl-NL"/>
              </w:rPr>
              <w:t>.vclass.local</w:t>
            </w:r>
          </w:p>
        </w:tc>
      </w:tr>
      <w:tr w:rsidR="00A37C8B" w:rsidRPr="00CE7FE3" w14:paraId="7A70D953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1469AC62" w14:textId="508E40D5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  <w:lang w:val="nl-NL"/>
              </w:rPr>
              <w:t>ESXi host used for template</w:t>
            </w:r>
          </w:p>
        </w:tc>
        <w:tc>
          <w:tcPr>
            <w:tcW w:w="7290" w:type="dxa"/>
            <w:vAlign w:val="center"/>
          </w:tcPr>
          <w:p w14:paraId="637AD601" w14:textId="3CEF410A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esxi-b-01</w:t>
            </w:r>
            <w:r w:rsidRPr="001457D4">
              <w:rPr>
                <w:rStyle w:val="literalvalue"/>
                <w:b w:val="0"/>
                <w:lang w:val="nl-NL"/>
              </w:rPr>
              <w:t>.vclass.local</w:t>
            </w:r>
          </w:p>
        </w:tc>
      </w:tr>
      <w:tr w:rsidR="00A37C8B" w:rsidRPr="00CE7FE3" w14:paraId="629A949A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92C9B17" w14:textId="004AC439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>Assigned cluster</w:t>
            </w:r>
          </w:p>
        </w:tc>
        <w:tc>
          <w:tcPr>
            <w:tcW w:w="7290" w:type="dxa"/>
            <w:vAlign w:val="center"/>
          </w:tcPr>
          <w:p w14:paraId="739CD4BF" w14:textId="419EEA7C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 w:rsidRPr="001457D4">
              <w:rPr>
                <w:rStyle w:val="literalvalue"/>
                <w:b w:val="0"/>
                <w:lang w:val="nl-NL"/>
              </w:rPr>
              <w:t>VSAN</w:t>
            </w:r>
            <w:r>
              <w:rPr>
                <w:rStyle w:val="literalvalue"/>
                <w:b w:val="0"/>
                <w:lang w:val="nl-NL"/>
              </w:rPr>
              <w:t>-</w:t>
            </w:r>
            <w:r w:rsidRPr="001457D4">
              <w:rPr>
                <w:rStyle w:val="literalvalue"/>
                <w:b w:val="0"/>
                <w:lang w:val="nl-NL"/>
              </w:rPr>
              <w:t>B</w:t>
            </w:r>
          </w:p>
        </w:tc>
      </w:tr>
      <w:tr w:rsidR="00A37C8B" w:rsidRPr="00CE7FE3" w14:paraId="2A26BA27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FE6CA2E" w14:textId="4D68C650" w:rsidR="00A37C8B" w:rsidRPr="005A175B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>Assigned VSAN vmnic</w:t>
            </w:r>
          </w:p>
        </w:tc>
        <w:tc>
          <w:tcPr>
            <w:tcW w:w="7290" w:type="dxa"/>
            <w:vAlign w:val="center"/>
          </w:tcPr>
          <w:p w14:paraId="2CA752F8" w14:textId="08966653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Vmnic2</w:t>
            </w:r>
          </w:p>
        </w:tc>
      </w:tr>
      <w:tr w:rsidR="00A37C8B" w:rsidRPr="001457D4" w14:paraId="12C37759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70A9936B" w14:textId="7F7B9DFD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  <w:lang w:val="nl-NL"/>
              </w:rPr>
              <w:t>Virtual SAN IP address for your first assigned ESXi host</w:t>
            </w:r>
          </w:p>
        </w:tc>
        <w:tc>
          <w:tcPr>
            <w:tcW w:w="7290" w:type="dxa"/>
            <w:vAlign w:val="center"/>
          </w:tcPr>
          <w:p w14:paraId="164FE9A7" w14:textId="0CE03860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172.20.11.61</w:t>
            </w:r>
          </w:p>
        </w:tc>
      </w:tr>
      <w:tr w:rsidR="00A37C8B" w:rsidRPr="00CE7FE3" w14:paraId="087B1565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09B787D" w14:textId="11F88B3F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  <w:lang w:val="nl-NL"/>
              </w:rPr>
              <w:t>VSAN</w:t>
            </w:r>
            <w:r w:rsidRPr="00B6725E">
              <w:rPr>
                <w:rStyle w:val="fieldlabel"/>
                <w:b w:val="0"/>
                <w:lang w:val="nl-NL"/>
              </w:rPr>
              <w:t xml:space="preserve"> IPV4 address range</w:t>
            </w:r>
          </w:p>
        </w:tc>
        <w:tc>
          <w:tcPr>
            <w:tcW w:w="7290" w:type="dxa"/>
            <w:vAlign w:val="center"/>
          </w:tcPr>
          <w:p w14:paraId="1AB0B777" w14:textId="10DF7386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172.20.11.62</w:t>
            </w:r>
            <w:r w:rsidRPr="00B418C5">
              <w:rPr>
                <w:rStyle w:val="literalvalue"/>
                <w:b w:val="0"/>
                <w:lang w:val="nl-NL"/>
              </w:rPr>
              <w:t>#3</w:t>
            </w:r>
          </w:p>
        </w:tc>
      </w:tr>
      <w:tr w:rsidR="00A37C8B" w:rsidRPr="00CE7FE3" w14:paraId="3A06020F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B88FF3E" w14:textId="7F317B53" w:rsidR="00A37C8B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 xml:space="preserve">vMotion </w:t>
            </w:r>
            <w:r w:rsidRPr="00B6725E">
              <w:rPr>
                <w:rStyle w:val="fieldlabel"/>
                <w:b w:val="0"/>
                <w:lang w:val="nl-NL"/>
              </w:rPr>
              <w:t>IP address for your first assigned ESXi host</w:t>
            </w:r>
          </w:p>
        </w:tc>
        <w:tc>
          <w:tcPr>
            <w:tcW w:w="7290" w:type="dxa"/>
            <w:vAlign w:val="center"/>
          </w:tcPr>
          <w:p w14:paraId="42CFD408" w14:textId="675F9B71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172.20.12.61</w:t>
            </w:r>
          </w:p>
        </w:tc>
      </w:tr>
      <w:tr w:rsidR="00A37C8B" w:rsidRPr="00CE7FE3" w14:paraId="11E71FB6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4038A926" w14:textId="72FC9B58" w:rsidR="00A37C8B" w:rsidRPr="00B418C5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418C5">
              <w:rPr>
                <w:rStyle w:val="fieldlabel"/>
                <w:b w:val="0"/>
                <w:lang w:val="nl-NL"/>
              </w:rPr>
              <w:t>vMotion IPV4 address range</w:t>
            </w:r>
          </w:p>
        </w:tc>
        <w:tc>
          <w:tcPr>
            <w:tcW w:w="7290" w:type="dxa"/>
            <w:vAlign w:val="center"/>
          </w:tcPr>
          <w:p w14:paraId="666027E3" w14:textId="59DB2DFE" w:rsidR="00A37C8B" w:rsidRPr="00B418C5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172.20.12.62#3</w:t>
            </w:r>
          </w:p>
        </w:tc>
      </w:tr>
      <w:tr w:rsidR="00A37C8B" w:rsidRPr="00CE7FE3" w14:paraId="55A086D8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2040100A" w14:textId="2D3DABA5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B6725E">
              <w:rPr>
                <w:rStyle w:val="fieldlabel"/>
                <w:b w:val="0"/>
              </w:rPr>
              <w:t>Storage policy name</w:t>
            </w:r>
          </w:p>
        </w:tc>
        <w:tc>
          <w:tcPr>
            <w:tcW w:w="7290" w:type="dxa"/>
            <w:vAlign w:val="center"/>
          </w:tcPr>
          <w:p w14:paraId="1DBC233C" w14:textId="48805159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 w:rsidRPr="001457D4">
              <w:rPr>
                <w:rStyle w:val="literalvalue"/>
                <w:b w:val="0"/>
                <w:lang w:val="nl-NL"/>
              </w:rPr>
              <w:t>Student B Storage Policy</w:t>
            </w:r>
          </w:p>
        </w:tc>
      </w:tr>
      <w:tr w:rsidR="00A37C8B" w:rsidRPr="00CE7FE3" w14:paraId="2FD5E73E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106CEC22" w14:textId="2188EBB4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VMware vCenter Server IP address</w:t>
            </w:r>
          </w:p>
        </w:tc>
        <w:tc>
          <w:tcPr>
            <w:tcW w:w="7290" w:type="dxa"/>
            <w:vAlign w:val="center"/>
          </w:tcPr>
          <w:p w14:paraId="4A8D7532" w14:textId="7DBDA8A2" w:rsidR="00A37C8B" w:rsidRPr="001457D4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  <w:lang w:val="nl-NL"/>
              </w:rPr>
              <w:t>172.20.10.94</w:t>
            </w:r>
          </w:p>
        </w:tc>
      </w:tr>
      <w:tr w:rsidR="00A37C8B" w:rsidRPr="00CE7FE3" w14:paraId="46480F73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C5F1281" w14:textId="6DB0441D" w:rsidR="00A37C8B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Assigned Local Datastore</w:t>
            </w:r>
          </w:p>
        </w:tc>
        <w:tc>
          <w:tcPr>
            <w:tcW w:w="7290" w:type="dxa"/>
            <w:vAlign w:val="center"/>
          </w:tcPr>
          <w:p w14:paraId="3BCD1915" w14:textId="6FFB3EDE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literalvalue"/>
                <w:b w:val="0"/>
              </w:rPr>
              <w:t>StudentB-Local</w:t>
            </w:r>
          </w:p>
        </w:tc>
      </w:tr>
      <w:tr w:rsidR="00A37C8B" w:rsidRPr="00CE7FE3" w14:paraId="4C9E1D7E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513DCF46" w14:textId="2EE890C5" w:rsidR="00A37C8B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Assigned vMotion vmnic</w:t>
            </w:r>
          </w:p>
        </w:tc>
        <w:tc>
          <w:tcPr>
            <w:tcW w:w="7290" w:type="dxa"/>
            <w:vAlign w:val="center"/>
          </w:tcPr>
          <w:p w14:paraId="28FB52A4" w14:textId="14A7B9C5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vmnic1</w:t>
            </w:r>
          </w:p>
        </w:tc>
      </w:tr>
      <w:tr w:rsidR="00A37C8B" w:rsidRPr="00CE7FE3" w14:paraId="395B0A32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2A3D1E7" w14:textId="5342B8CC" w:rsidR="00A37C8B" w:rsidRPr="00B418C5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  <w:lang w:val="nl-NL"/>
              </w:rPr>
              <w:t>RVC VSAN</w:t>
            </w:r>
            <w:r w:rsidRPr="00B418C5">
              <w:rPr>
                <w:rStyle w:val="fieldlabel"/>
                <w:b w:val="0"/>
                <w:lang w:val="nl-NL"/>
              </w:rPr>
              <w:t xml:space="preserve"> IPV4 address range</w:t>
            </w:r>
          </w:p>
        </w:tc>
        <w:tc>
          <w:tcPr>
            <w:tcW w:w="7290" w:type="dxa"/>
            <w:vAlign w:val="center"/>
          </w:tcPr>
          <w:p w14:paraId="66FAAA10" w14:textId="018E7C6F" w:rsidR="00A37C8B" w:rsidRPr="00B418C5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172.20.11.52#7</w:t>
            </w:r>
          </w:p>
        </w:tc>
      </w:tr>
      <w:tr w:rsidR="00A37C8B" w:rsidRPr="00CE7FE3" w14:paraId="602AC919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50A0C38" w14:textId="45009C03" w:rsidR="00A37C8B" w:rsidRPr="00B418C5" w:rsidRDefault="00A37C8B" w:rsidP="00B266B2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Style w:val="fieldlabel"/>
                <w:b w:val="0"/>
                <w:lang w:val="nl-NL"/>
              </w:rPr>
              <w:t xml:space="preserve">RVC </w:t>
            </w:r>
            <w:r w:rsidRPr="00B418C5">
              <w:rPr>
                <w:rStyle w:val="fieldlabel"/>
                <w:b w:val="0"/>
                <w:lang w:val="nl-NL"/>
              </w:rPr>
              <w:t>vMotion IPV4 address range</w:t>
            </w:r>
          </w:p>
        </w:tc>
        <w:tc>
          <w:tcPr>
            <w:tcW w:w="7290" w:type="dxa"/>
            <w:vAlign w:val="center"/>
          </w:tcPr>
          <w:p w14:paraId="6171A744" w14:textId="524854D6" w:rsidR="00A37C8B" w:rsidRPr="00B418C5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>
              <w:rPr>
                <w:rStyle w:val="fieldlabel"/>
                <w:rFonts w:ascii="Lucida Console" w:hAnsi="Lucida Console"/>
                <w:color w:val="0000FF"/>
              </w:rPr>
              <w:t>172.20.12.52#7</w:t>
            </w:r>
          </w:p>
        </w:tc>
      </w:tr>
      <w:tr w:rsidR="00A37C8B" w:rsidRPr="00CE7FE3" w14:paraId="2726DC63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9C4686F" w14:textId="3DEE4692" w:rsidR="00A37C8B" w:rsidRPr="00B6725E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</w:rPr>
            </w:pPr>
            <w:r w:rsidRPr="000D3545">
              <w:rPr>
                <w:rStyle w:val="fieldlabel"/>
                <w:b w:val="0"/>
              </w:rPr>
              <w:t>vCenter Server RVC user name</w:t>
            </w:r>
          </w:p>
        </w:tc>
        <w:tc>
          <w:tcPr>
            <w:tcW w:w="7290" w:type="dxa"/>
            <w:vAlign w:val="center"/>
          </w:tcPr>
          <w:p w14:paraId="0E4C7B67" w14:textId="3BEB7D85" w:rsidR="00A37C8B" w:rsidRDefault="00CC1EB7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hyperlink r:id="rId10" w:history="1">
              <w:r w:rsidR="00A37C8B" w:rsidRPr="00473E69">
                <w:rPr>
                  <w:rStyle w:val="Hyperlink"/>
                  <w:rFonts w:ascii="Lucida Console" w:hAnsi="Lucida Console" w:cs="Courier New"/>
                </w:rPr>
                <w:t>administrator@vsphere.local@localhost</w:t>
              </w:r>
            </w:hyperlink>
          </w:p>
        </w:tc>
      </w:tr>
      <w:tr w:rsidR="00A37C8B" w:rsidRPr="00CE7FE3" w14:paraId="0AE2CC4D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1106E85" w14:textId="10C96CA5" w:rsidR="00A37C8B" w:rsidRPr="00A37491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  <w:lang w:val="nl-NL"/>
              </w:rPr>
            </w:pPr>
            <w:r>
              <w:rPr>
                <w:rStyle w:val="fieldlabel"/>
                <w:b w:val="0"/>
                <w:lang w:val="nl-NL"/>
              </w:rPr>
              <w:t>Virtual SAN Hea</w:t>
            </w:r>
            <w:r w:rsidRPr="00A37491">
              <w:rPr>
                <w:rStyle w:val="fieldlabel"/>
                <w:b w:val="0"/>
                <w:lang w:val="nl-NL"/>
              </w:rPr>
              <w:t>th Plugin URL</w:t>
            </w:r>
          </w:p>
        </w:tc>
        <w:tc>
          <w:tcPr>
            <w:tcW w:w="7290" w:type="dxa"/>
            <w:vAlign w:val="center"/>
          </w:tcPr>
          <w:p w14:paraId="6D30F98F" w14:textId="543B2C36" w:rsidR="00A37C8B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  <w:lang w:val="nl-NL"/>
              </w:rPr>
            </w:pPr>
            <w:r w:rsidRPr="009734B6">
              <w:t>http://172.20.10.10/vsanhtp/VMware-vsan-health-6.0.0-2707899.x86_64.rpm</w:t>
            </w:r>
          </w:p>
        </w:tc>
      </w:tr>
      <w:tr w:rsidR="00A37C8B" w:rsidRPr="00CE7FE3" w14:paraId="079DE003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0283E4AC" w14:textId="77777777" w:rsidR="00A37C8B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lang w:val="nl-NL"/>
              </w:rPr>
            </w:pPr>
          </w:p>
        </w:tc>
        <w:tc>
          <w:tcPr>
            <w:tcW w:w="7290" w:type="dxa"/>
            <w:vAlign w:val="center"/>
          </w:tcPr>
          <w:p w14:paraId="4093F800" w14:textId="77777777" w:rsidR="00A37C8B" w:rsidRPr="009734B6" w:rsidRDefault="00A37C8B" w:rsidP="00B266B2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7C8B" w:rsidRPr="00CE7FE3" w14:paraId="464687B9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2B924361" w14:textId="71A7ED8E" w:rsidR="00A37C8B" w:rsidRDefault="00A37C8B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lastRenderedPageBreak/>
              <w:t>First assigned ESXI host VSAN IP address</w:t>
            </w:r>
          </w:p>
        </w:tc>
        <w:tc>
          <w:tcPr>
            <w:tcW w:w="7290" w:type="dxa"/>
            <w:vAlign w:val="center"/>
          </w:tcPr>
          <w:p w14:paraId="2ACE4555" w14:textId="02C7EB83" w:rsidR="00A37C8B" w:rsidRDefault="00A37C8B" w:rsidP="004F0B49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 xml:space="preserve">172.20.11.61 </w:t>
            </w:r>
          </w:p>
        </w:tc>
      </w:tr>
      <w:tr w:rsidR="00A37C8B" w:rsidRPr="00CE7FE3" w14:paraId="69DA3C70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7A5F7BBB" w14:textId="75F73C9C" w:rsidR="00A37C8B" w:rsidRDefault="00A37C8B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Second assigned ESXI host VSAN IP address</w:t>
            </w:r>
          </w:p>
        </w:tc>
        <w:tc>
          <w:tcPr>
            <w:tcW w:w="7290" w:type="dxa"/>
            <w:vAlign w:val="center"/>
          </w:tcPr>
          <w:p w14:paraId="39CC3356" w14:textId="4AA2BBA2" w:rsidR="00A37C8B" w:rsidRDefault="00A37C8B" w:rsidP="004F0B4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 xml:space="preserve">172.20.11.62 </w:t>
            </w:r>
          </w:p>
        </w:tc>
      </w:tr>
      <w:tr w:rsidR="00A37C8B" w:rsidRPr="00CE7FE3" w14:paraId="0021C6CB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D657EBE" w14:textId="28DD3604" w:rsidR="00A37C8B" w:rsidRDefault="00A37C8B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Third assigned ESXI host VSAN IP address</w:t>
            </w:r>
          </w:p>
        </w:tc>
        <w:tc>
          <w:tcPr>
            <w:tcW w:w="7290" w:type="dxa"/>
            <w:vAlign w:val="center"/>
          </w:tcPr>
          <w:p w14:paraId="51493276" w14:textId="600514C9" w:rsidR="00A37C8B" w:rsidRDefault="00A37C8B" w:rsidP="004F0B49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 xml:space="preserve">172.20.11.63 </w:t>
            </w:r>
          </w:p>
        </w:tc>
      </w:tr>
      <w:tr w:rsidR="00A37C8B" w:rsidRPr="00CE7FE3" w14:paraId="7DA41A29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412AFFF" w14:textId="77777777" w:rsidR="00A37C8B" w:rsidRDefault="00A37C8B" w:rsidP="00B266B2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</w:p>
        </w:tc>
        <w:tc>
          <w:tcPr>
            <w:tcW w:w="7290" w:type="dxa"/>
            <w:vAlign w:val="center"/>
          </w:tcPr>
          <w:p w14:paraId="5B12DC8E" w14:textId="77777777" w:rsidR="00A37C8B" w:rsidRDefault="00A37C8B" w:rsidP="004F0B4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</w:p>
        </w:tc>
      </w:tr>
      <w:tr w:rsidR="00A37C8B" w:rsidRPr="00CE7FE3" w14:paraId="633F1B38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68886AC3" w14:textId="496E0F58" w:rsidR="00A37C8B" w:rsidRDefault="00A37C8B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First assigned ESXI host vMotion IP address</w:t>
            </w:r>
          </w:p>
        </w:tc>
        <w:tc>
          <w:tcPr>
            <w:tcW w:w="7290" w:type="dxa"/>
            <w:vAlign w:val="center"/>
          </w:tcPr>
          <w:p w14:paraId="74545B4A" w14:textId="3DFB592F" w:rsidR="00A37C8B" w:rsidRDefault="00A37C8B" w:rsidP="00003528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172.20.12.61</w:t>
            </w:r>
          </w:p>
        </w:tc>
      </w:tr>
      <w:tr w:rsidR="00A37C8B" w:rsidRPr="00CE7FE3" w14:paraId="0EDD8F69" w14:textId="77777777" w:rsidTr="00A37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35FC2EC7" w14:textId="6AD2BE9A" w:rsidR="00A37C8B" w:rsidRDefault="00A37C8B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Second assigned ESXI host vMotion IP address</w:t>
            </w:r>
          </w:p>
        </w:tc>
        <w:tc>
          <w:tcPr>
            <w:tcW w:w="7290" w:type="dxa"/>
            <w:vAlign w:val="center"/>
          </w:tcPr>
          <w:p w14:paraId="28C0FE03" w14:textId="6E9924B5" w:rsidR="00A37C8B" w:rsidRDefault="00A37C8B" w:rsidP="00003528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172.20.12.62</w:t>
            </w:r>
          </w:p>
        </w:tc>
      </w:tr>
      <w:tr w:rsidR="00A37C8B" w:rsidRPr="00CE7FE3" w14:paraId="043432C0" w14:textId="77777777" w:rsidTr="00A37C8B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vAlign w:val="center"/>
          </w:tcPr>
          <w:p w14:paraId="74DF212A" w14:textId="31E704CB" w:rsidR="00A37C8B" w:rsidRDefault="00A37C8B" w:rsidP="00DB5047">
            <w:pPr>
              <w:tabs>
                <w:tab w:val="left" w:pos="180"/>
                <w:tab w:val="left" w:pos="4680"/>
              </w:tabs>
              <w:rPr>
                <w:rStyle w:val="fieldlabel"/>
                <w:b w:val="0"/>
              </w:rPr>
            </w:pPr>
            <w:r>
              <w:rPr>
                <w:rStyle w:val="fieldlabel"/>
                <w:b w:val="0"/>
              </w:rPr>
              <w:t>Third assigned ESXI host vMotion IP address</w:t>
            </w:r>
          </w:p>
        </w:tc>
        <w:tc>
          <w:tcPr>
            <w:tcW w:w="7290" w:type="dxa"/>
            <w:vAlign w:val="center"/>
          </w:tcPr>
          <w:p w14:paraId="0E5C40F2" w14:textId="04221C48" w:rsidR="00A37C8B" w:rsidRDefault="00A37C8B" w:rsidP="00003528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teralvalue"/>
                <w:b w:val="0"/>
              </w:rPr>
            </w:pPr>
            <w:r>
              <w:rPr>
                <w:rStyle w:val="literalvalue"/>
                <w:b w:val="0"/>
              </w:rPr>
              <w:t>172.20.12.63</w:t>
            </w:r>
          </w:p>
        </w:tc>
      </w:tr>
    </w:tbl>
    <w:p w14:paraId="3C13FB7E" w14:textId="77777777" w:rsidR="001457D4" w:rsidRDefault="001457D4">
      <w:pPr>
        <w:rPr>
          <w:b/>
          <w:bCs/>
        </w:rPr>
      </w:pPr>
    </w:p>
    <w:p w14:paraId="65A3ED88" w14:textId="77777777" w:rsidR="001457D4" w:rsidRDefault="001457D4">
      <w:pPr>
        <w:rPr>
          <w:b/>
          <w:bCs/>
        </w:rPr>
      </w:pPr>
    </w:p>
    <w:p w14:paraId="5CDC75A9" w14:textId="77777777" w:rsidR="001457D4" w:rsidRDefault="001457D4">
      <w:pPr>
        <w:rPr>
          <w:b/>
          <w:bCs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4950"/>
        <w:gridCol w:w="3280"/>
        <w:gridCol w:w="294"/>
      </w:tblGrid>
      <w:tr w:rsidR="00A37C8B" w:rsidRPr="00CE7FE3" w14:paraId="072EC7AE" w14:textId="77777777" w:rsidTr="002B5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94" w:type="dxa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1DB2B094" w14:textId="77777777" w:rsidR="00A37C8B" w:rsidRPr="00B6725E" w:rsidRDefault="00A37C8B" w:rsidP="00952A59">
            <w:pPr>
              <w:jc w:val="center"/>
              <w:rPr>
                <w:rFonts w:cs="Arial"/>
                <w:b w:val="0"/>
                <w:color w:val="000000"/>
                <w:szCs w:val="20"/>
              </w:rPr>
            </w:pPr>
            <w:r w:rsidRPr="00672D41">
              <w:t>Class License Keys:</w:t>
            </w:r>
          </w:p>
        </w:tc>
        <w:tc>
          <w:tcPr>
            <w:tcW w:w="3280" w:type="dxa"/>
          </w:tcPr>
          <w:p w14:paraId="6B2CD343" w14:textId="77777777" w:rsidR="00A37C8B" w:rsidRPr="00B6725E" w:rsidRDefault="00A37C8B" w:rsidP="00952A59">
            <w:pPr>
              <w:pStyle w:val="Quo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7C8B" w:rsidRPr="00CE7FE3" w14:paraId="393CF953" w14:textId="77777777" w:rsidTr="002B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28AF1728" w14:textId="7C8C7D12" w:rsidR="00A37C8B" w:rsidRPr="00B6725E" w:rsidRDefault="00A37C8B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C1741D">
              <w:rPr>
                <w:rFonts w:cs="Arial"/>
                <w:b w:val="0"/>
                <w:szCs w:val="20"/>
              </w:rPr>
              <w:t>VMware vCenter Server 6 Standard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key</w:t>
            </w:r>
          </w:p>
        </w:tc>
        <w:tc>
          <w:tcPr>
            <w:tcW w:w="3574" w:type="dxa"/>
            <w:gridSpan w:val="2"/>
            <w:vAlign w:val="center"/>
          </w:tcPr>
          <w:p w14:paraId="6018352B" w14:textId="5B2D4532" w:rsidR="00A37C8B" w:rsidRPr="00672D41" w:rsidRDefault="00A37C8B" w:rsidP="00952A5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  <w:tr w:rsidR="00A37C8B" w:rsidRPr="00CE7FE3" w14:paraId="4AE779F8" w14:textId="77777777" w:rsidTr="002B59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7335A91C" w14:textId="33D7E582" w:rsidR="00A37C8B" w:rsidRPr="00B6725E" w:rsidRDefault="00A37C8B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 w:rsidRPr="00C1741D">
              <w:rPr>
                <w:rFonts w:cs="Arial"/>
                <w:b w:val="0"/>
                <w:szCs w:val="20"/>
              </w:rPr>
              <w:t>VMware vSphere 6 Enterprise Plus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key</w:t>
            </w:r>
          </w:p>
        </w:tc>
        <w:tc>
          <w:tcPr>
            <w:tcW w:w="3574" w:type="dxa"/>
            <w:gridSpan w:val="2"/>
            <w:vAlign w:val="center"/>
          </w:tcPr>
          <w:p w14:paraId="6CA58DB5" w14:textId="72C469D3" w:rsidR="00A37C8B" w:rsidRPr="00672D41" w:rsidRDefault="00A37C8B" w:rsidP="00952A59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  <w:tr w:rsidR="00A37C8B" w:rsidRPr="00CE7FE3" w14:paraId="2F9B7F25" w14:textId="77777777" w:rsidTr="002B5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7A1F6391" w14:textId="6C8E8D84" w:rsidR="00A37C8B" w:rsidRPr="00C1741D" w:rsidRDefault="00A37C8B" w:rsidP="00C1741D">
            <w:pPr>
              <w:tabs>
                <w:tab w:val="left" w:pos="180"/>
                <w:tab w:val="left" w:pos="4680"/>
              </w:tabs>
              <w:rPr>
                <w:rFonts w:cs="Arial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 xml:space="preserve">VMware 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 xml:space="preserve">Virtual </w:t>
            </w:r>
            <w:r>
              <w:rPr>
                <w:rFonts w:cs="Arial"/>
                <w:b w:val="0"/>
                <w:color w:val="000000"/>
                <w:szCs w:val="20"/>
              </w:rPr>
              <w:t>S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>AN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license key</w:t>
            </w:r>
          </w:p>
        </w:tc>
        <w:tc>
          <w:tcPr>
            <w:tcW w:w="3574" w:type="dxa"/>
            <w:gridSpan w:val="2"/>
            <w:vAlign w:val="center"/>
          </w:tcPr>
          <w:p w14:paraId="213BA332" w14:textId="741CBB9C" w:rsidR="00A37C8B" w:rsidRPr="00672D41" w:rsidRDefault="00A37C8B" w:rsidP="00952A59">
            <w:pPr>
              <w:tabs>
                <w:tab w:val="left" w:pos="450"/>
                <w:tab w:val="left" w:pos="540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  <w:tr w:rsidR="00A37C8B" w:rsidRPr="00CE7FE3" w14:paraId="39A08215" w14:textId="77777777" w:rsidTr="002B5918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vAlign w:val="center"/>
          </w:tcPr>
          <w:p w14:paraId="4849ACEC" w14:textId="25F4451D" w:rsidR="00A37C8B" w:rsidRDefault="00A37C8B" w:rsidP="00C1741D">
            <w:pPr>
              <w:tabs>
                <w:tab w:val="left" w:pos="180"/>
                <w:tab w:val="left" w:pos="4680"/>
              </w:tabs>
              <w:rPr>
                <w:rFonts w:cs="Arial"/>
                <w:b w:val="0"/>
                <w:color w:val="000000"/>
                <w:szCs w:val="20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 xml:space="preserve">VMware 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 xml:space="preserve">Virtual </w:t>
            </w:r>
            <w:r>
              <w:rPr>
                <w:rFonts w:cs="Arial"/>
                <w:b w:val="0"/>
                <w:color w:val="000000"/>
                <w:szCs w:val="20"/>
              </w:rPr>
              <w:t>S</w:t>
            </w:r>
            <w:r w:rsidRPr="00B6725E">
              <w:rPr>
                <w:rFonts w:cs="Arial"/>
                <w:b w:val="0"/>
                <w:color w:val="000000"/>
                <w:szCs w:val="20"/>
              </w:rPr>
              <w:t>AN</w:t>
            </w:r>
            <w:r>
              <w:rPr>
                <w:rFonts w:cs="Arial"/>
                <w:b w:val="0"/>
                <w:color w:val="000000"/>
                <w:szCs w:val="20"/>
              </w:rPr>
              <w:t xml:space="preserve"> All Flash Add-On license key</w:t>
            </w:r>
          </w:p>
        </w:tc>
        <w:tc>
          <w:tcPr>
            <w:tcW w:w="3574" w:type="dxa"/>
            <w:gridSpan w:val="2"/>
            <w:vAlign w:val="center"/>
          </w:tcPr>
          <w:p w14:paraId="4D7BC40F" w14:textId="0D564889" w:rsidR="00A37C8B" w:rsidRPr="00672D41" w:rsidRDefault="00A37C8B" w:rsidP="00952A59">
            <w:pPr>
              <w:tabs>
                <w:tab w:val="left" w:pos="450"/>
                <w:tab w:val="left" w:pos="540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</w:p>
        </w:tc>
      </w:tr>
    </w:tbl>
    <w:p w14:paraId="6001ADBD" w14:textId="77777777" w:rsidR="001457D4" w:rsidRPr="003D2897" w:rsidRDefault="001457D4" w:rsidP="001457D4">
      <w:pPr>
        <w:tabs>
          <w:tab w:val="left" w:pos="180"/>
          <w:tab w:val="left" w:pos="4680"/>
        </w:tabs>
        <w:rPr>
          <w:rFonts w:ascii="Lucida Console" w:hAnsi="Lucida Console" w:cs="Courier New"/>
          <w:color w:val="0000FF"/>
        </w:rPr>
      </w:pPr>
    </w:p>
    <w:p w14:paraId="109ACCE2" w14:textId="77777777" w:rsidR="001457D4" w:rsidRDefault="001457D4"/>
    <w:sectPr w:rsidR="001457D4" w:rsidSect="00A37C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A6D03" w14:textId="77777777" w:rsidR="00CC1EB7" w:rsidRDefault="00CC1EB7" w:rsidP="008E4C28">
      <w:r>
        <w:separator/>
      </w:r>
    </w:p>
  </w:endnote>
  <w:endnote w:type="continuationSeparator" w:id="0">
    <w:p w14:paraId="20B62984" w14:textId="77777777" w:rsidR="00CC1EB7" w:rsidRDefault="00CC1EB7" w:rsidP="008E4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E434D" w14:textId="77777777" w:rsidR="002322C5" w:rsidRDefault="002322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BEA59" w14:textId="366C4391" w:rsidR="00CD655C" w:rsidRDefault="00CD655C" w:rsidP="007F4005">
    <w:pPr>
      <w:pStyle w:val="Footer"/>
    </w:pPr>
    <w:r>
      <w:t xml:space="preserve">VMware Virtual </w:t>
    </w:r>
    <w:r w:rsidR="002322C5">
      <w:t>SAN: Deploy and Manage [V6</w:t>
    </w:r>
    <w:r>
      <w:t>]</w:t>
    </w:r>
  </w:p>
  <w:p w14:paraId="44BA38B1" w14:textId="2095F840" w:rsidR="00CD655C" w:rsidRDefault="00CD655C" w:rsidP="00F63F63">
    <w:pPr>
      <w:pStyle w:val="Footer"/>
      <w:tabs>
        <w:tab w:val="clear" w:pos="9360"/>
        <w:tab w:val="right" w:pos="10800"/>
      </w:tabs>
    </w:pPr>
    <w:r>
      <w:t>Class C</w:t>
    </w:r>
    <w:r w:rsidR="002322C5">
      <w:t>onfiguration Sheet for Student B</w:t>
    </w:r>
    <w:bookmarkStart w:id="1" w:name="_GoBack"/>
    <w:bookmarkEnd w:id="1"/>
    <w:r>
      <w:t xml:space="preserve"> </w:t>
    </w:r>
    <w:r>
      <w:rPr>
        <w:rFonts w:cs="Arial"/>
      </w:rPr>
      <w:t>–</w:t>
    </w:r>
    <w:r w:rsidR="002322C5">
      <w:t xml:space="preserve"> August 2015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322C5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6DCDF" w14:textId="77777777" w:rsidR="002322C5" w:rsidRDefault="002322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DFB46" w14:textId="77777777" w:rsidR="00CC1EB7" w:rsidRDefault="00CC1EB7" w:rsidP="008E4C28">
      <w:r>
        <w:separator/>
      </w:r>
    </w:p>
  </w:footnote>
  <w:footnote w:type="continuationSeparator" w:id="0">
    <w:p w14:paraId="64783923" w14:textId="77777777" w:rsidR="00CC1EB7" w:rsidRDefault="00CC1EB7" w:rsidP="008E4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89528" w14:textId="77777777" w:rsidR="002322C5" w:rsidRDefault="002322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9B6F9" w14:textId="77777777" w:rsidR="002322C5" w:rsidRDefault="002322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AE979" w14:textId="77777777" w:rsidR="002322C5" w:rsidRDefault="00232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09"/>
    <w:rsid w:val="00000AE0"/>
    <w:rsid w:val="00000C48"/>
    <w:rsid w:val="00003528"/>
    <w:rsid w:val="000079FB"/>
    <w:rsid w:val="00027AEF"/>
    <w:rsid w:val="00034005"/>
    <w:rsid w:val="00035270"/>
    <w:rsid w:val="00040699"/>
    <w:rsid w:val="00052ACE"/>
    <w:rsid w:val="00060C0A"/>
    <w:rsid w:val="00064D76"/>
    <w:rsid w:val="00065CFA"/>
    <w:rsid w:val="000671B7"/>
    <w:rsid w:val="00087153"/>
    <w:rsid w:val="00090300"/>
    <w:rsid w:val="000A074A"/>
    <w:rsid w:val="000A12E6"/>
    <w:rsid w:val="000A42C0"/>
    <w:rsid w:val="000A464B"/>
    <w:rsid w:val="000A6323"/>
    <w:rsid w:val="000B275B"/>
    <w:rsid w:val="000B3D27"/>
    <w:rsid w:val="000C62AA"/>
    <w:rsid w:val="000D3545"/>
    <w:rsid w:val="000E4C4D"/>
    <w:rsid w:val="000E6838"/>
    <w:rsid w:val="000F0182"/>
    <w:rsid w:val="000F0D54"/>
    <w:rsid w:val="000F454E"/>
    <w:rsid w:val="000F5B43"/>
    <w:rsid w:val="001151AB"/>
    <w:rsid w:val="001209CC"/>
    <w:rsid w:val="0012213B"/>
    <w:rsid w:val="0012215A"/>
    <w:rsid w:val="00126F11"/>
    <w:rsid w:val="00130AE8"/>
    <w:rsid w:val="00132024"/>
    <w:rsid w:val="00140545"/>
    <w:rsid w:val="00141D96"/>
    <w:rsid w:val="00144A9C"/>
    <w:rsid w:val="001457D4"/>
    <w:rsid w:val="0016009E"/>
    <w:rsid w:val="001646F1"/>
    <w:rsid w:val="001669E6"/>
    <w:rsid w:val="001705E4"/>
    <w:rsid w:val="00180FD3"/>
    <w:rsid w:val="001812B6"/>
    <w:rsid w:val="001854A9"/>
    <w:rsid w:val="0019029C"/>
    <w:rsid w:val="001A5357"/>
    <w:rsid w:val="001A683D"/>
    <w:rsid w:val="001B37A2"/>
    <w:rsid w:val="001B64C8"/>
    <w:rsid w:val="001D095D"/>
    <w:rsid w:val="001D1CBF"/>
    <w:rsid w:val="001E6D21"/>
    <w:rsid w:val="00211157"/>
    <w:rsid w:val="00212476"/>
    <w:rsid w:val="00226E28"/>
    <w:rsid w:val="0023058F"/>
    <w:rsid w:val="002322C5"/>
    <w:rsid w:val="002361AF"/>
    <w:rsid w:val="002366AB"/>
    <w:rsid w:val="00244A13"/>
    <w:rsid w:val="0024718E"/>
    <w:rsid w:val="00262787"/>
    <w:rsid w:val="002655E2"/>
    <w:rsid w:val="00273D8B"/>
    <w:rsid w:val="0027689D"/>
    <w:rsid w:val="00281B31"/>
    <w:rsid w:val="002830A1"/>
    <w:rsid w:val="00284B1B"/>
    <w:rsid w:val="0029363A"/>
    <w:rsid w:val="002A3B6C"/>
    <w:rsid w:val="002A6DD5"/>
    <w:rsid w:val="002B2F2B"/>
    <w:rsid w:val="002B39C7"/>
    <w:rsid w:val="002B5918"/>
    <w:rsid w:val="002C1A33"/>
    <w:rsid w:val="002C554B"/>
    <w:rsid w:val="002D7837"/>
    <w:rsid w:val="002F7BDF"/>
    <w:rsid w:val="00301626"/>
    <w:rsid w:val="00304D14"/>
    <w:rsid w:val="003137A4"/>
    <w:rsid w:val="00313986"/>
    <w:rsid w:val="0032323B"/>
    <w:rsid w:val="00327089"/>
    <w:rsid w:val="00331934"/>
    <w:rsid w:val="00343B46"/>
    <w:rsid w:val="00345D8D"/>
    <w:rsid w:val="00352005"/>
    <w:rsid w:val="003537C7"/>
    <w:rsid w:val="003560C9"/>
    <w:rsid w:val="00365585"/>
    <w:rsid w:val="0037563E"/>
    <w:rsid w:val="0037749E"/>
    <w:rsid w:val="003845BF"/>
    <w:rsid w:val="00384FC1"/>
    <w:rsid w:val="00386F09"/>
    <w:rsid w:val="00390C47"/>
    <w:rsid w:val="00394BF4"/>
    <w:rsid w:val="003B6F0D"/>
    <w:rsid w:val="003D2542"/>
    <w:rsid w:val="003D2897"/>
    <w:rsid w:val="003D5EFC"/>
    <w:rsid w:val="003E22DE"/>
    <w:rsid w:val="003E4C74"/>
    <w:rsid w:val="003F4527"/>
    <w:rsid w:val="004070E3"/>
    <w:rsid w:val="00410347"/>
    <w:rsid w:val="00411B7B"/>
    <w:rsid w:val="00420C29"/>
    <w:rsid w:val="00432E56"/>
    <w:rsid w:val="00450FE2"/>
    <w:rsid w:val="004614FB"/>
    <w:rsid w:val="00463836"/>
    <w:rsid w:val="004658DB"/>
    <w:rsid w:val="00466B61"/>
    <w:rsid w:val="00484914"/>
    <w:rsid w:val="00485909"/>
    <w:rsid w:val="00490822"/>
    <w:rsid w:val="00490D1A"/>
    <w:rsid w:val="00493E32"/>
    <w:rsid w:val="004B1B40"/>
    <w:rsid w:val="004B3EEC"/>
    <w:rsid w:val="004B56C3"/>
    <w:rsid w:val="004C6601"/>
    <w:rsid w:val="004C6F19"/>
    <w:rsid w:val="004E01D2"/>
    <w:rsid w:val="004E219B"/>
    <w:rsid w:val="004E3837"/>
    <w:rsid w:val="004F00C6"/>
    <w:rsid w:val="004F0B49"/>
    <w:rsid w:val="00503F66"/>
    <w:rsid w:val="005160FB"/>
    <w:rsid w:val="00537C76"/>
    <w:rsid w:val="00537D0E"/>
    <w:rsid w:val="00551ED9"/>
    <w:rsid w:val="00556967"/>
    <w:rsid w:val="005603C5"/>
    <w:rsid w:val="0056752B"/>
    <w:rsid w:val="005747A9"/>
    <w:rsid w:val="00580036"/>
    <w:rsid w:val="00580BD4"/>
    <w:rsid w:val="005811CC"/>
    <w:rsid w:val="005826BF"/>
    <w:rsid w:val="00583909"/>
    <w:rsid w:val="005852AE"/>
    <w:rsid w:val="00587F4F"/>
    <w:rsid w:val="00591DED"/>
    <w:rsid w:val="005A175B"/>
    <w:rsid w:val="005A260E"/>
    <w:rsid w:val="005A77BE"/>
    <w:rsid w:val="005B23CA"/>
    <w:rsid w:val="005B4AD0"/>
    <w:rsid w:val="005C1755"/>
    <w:rsid w:val="005C37D2"/>
    <w:rsid w:val="005C3F17"/>
    <w:rsid w:val="005D12A5"/>
    <w:rsid w:val="005D15A7"/>
    <w:rsid w:val="005D640E"/>
    <w:rsid w:val="005E413A"/>
    <w:rsid w:val="0060381F"/>
    <w:rsid w:val="006048A0"/>
    <w:rsid w:val="006066D3"/>
    <w:rsid w:val="00625716"/>
    <w:rsid w:val="00626DB1"/>
    <w:rsid w:val="00627900"/>
    <w:rsid w:val="0063218F"/>
    <w:rsid w:val="00645974"/>
    <w:rsid w:val="00656E90"/>
    <w:rsid w:val="00661210"/>
    <w:rsid w:val="006678EB"/>
    <w:rsid w:val="00672D41"/>
    <w:rsid w:val="00674792"/>
    <w:rsid w:val="00674C4A"/>
    <w:rsid w:val="00682283"/>
    <w:rsid w:val="00691F7A"/>
    <w:rsid w:val="006B73BC"/>
    <w:rsid w:val="006C2425"/>
    <w:rsid w:val="006C486B"/>
    <w:rsid w:val="006C4DB2"/>
    <w:rsid w:val="006C53B4"/>
    <w:rsid w:val="006D2251"/>
    <w:rsid w:val="006E22B6"/>
    <w:rsid w:val="006E368D"/>
    <w:rsid w:val="006E6F02"/>
    <w:rsid w:val="006F2D02"/>
    <w:rsid w:val="006F5372"/>
    <w:rsid w:val="00710225"/>
    <w:rsid w:val="0071112A"/>
    <w:rsid w:val="007125F7"/>
    <w:rsid w:val="00714E0E"/>
    <w:rsid w:val="00721D02"/>
    <w:rsid w:val="00722ACB"/>
    <w:rsid w:val="0075002B"/>
    <w:rsid w:val="0075792F"/>
    <w:rsid w:val="00771DF1"/>
    <w:rsid w:val="007727C7"/>
    <w:rsid w:val="00776EBA"/>
    <w:rsid w:val="00786458"/>
    <w:rsid w:val="007947AC"/>
    <w:rsid w:val="007965D7"/>
    <w:rsid w:val="007B3301"/>
    <w:rsid w:val="007B7C73"/>
    <w:rsid w:val="007E3588"/>
    <w:rsid w:val="007E42AC"/>
    <w:rsid w:val="007F4005"/>
    <w:rsid w:val="007F6809"/>
    <w:rsid w:val="0080006F"/>
    <w:rsid w:val="0081234C"/>
    <w:rsid w:val="00825050"/>
    <w:rsid w:val="008365E3"/>
    <w:rsid w:val="0085201B"/>
    <w:rsid w:val="008526FF"/>
    <w:rsid w:val="008606FD"/>
    <w:rsid w:val="00862DA9"/>
    <w:rsid w:val="00867C7C"/>
    <w:rsid w:val="008710AF"/>
    <w:rsid w:val="00882EBD"/>
    <w:rsid w:val="00894A54"/>
    <w:rsid w:val="008967DB"/>
    <w:rsid w:val="008A0913"/>
    <w:rsid w:val="008A2B5D"/>
    <w:rsid w:val="008A6990"/>
    <w:rsid w:val="008A789B"/>
    <w:rsid w:val="008B29E7"/>
    <w:rsid w:val="008C3EF3"/>
    <w:rsid w:val="008E1746"/>
    <w:rsid w:val="008E4C28"/>
    <w:rsid w:val="008F1157"/>
    <w:rsid w:val="00901724"/>
    <w:rsid w:val="00906D7E"/>
    <w:rsid w:val="009235C8"/>
    <w:rsid w:val="009277BA"/>
    <w:rsid w:val="00930943"/>
    <w:rsid w:val="00930DF6"/>
    <w:rsid w:val="00936AEC"/>
    <w:rsid w:val="00946431"/>
    <w:rsid w:val="00951CDD"/>
    <w:rsid w:val="00957457"/>
    <w:rsid w:val="00960701"/>
    <w:rsid w:val="0096401A"/>
    <w:rsid w:val="009655A2"/>
    <w:rsid w:val="009662E3"/>
    <w:rsid w:val="00972DC8"/>
    <w:rsid w:val="009734B6"/>
    <w:rsid w:val="00980443"/>
    <w:rsid w:val="00981518"/>
    <w:rsid w:val="00982DEA"/>
    <w:rsid w:val="00994296"/>
    <w:rsid w:val="00995CD8"/>
    <w:rsid w:val="00995F47"/>
    <w:rsid w:val="009A07E1"/>
    <w:rsid w:val="009B5AE8"/>
    <w:rsid w:val="009C41BB"/>
    <w:rsid w:val="009D3C6E"/>
    <w:rsid w:val="009D67E4"/>
    <w:rsid w:val="009E178D"/>
    <w:rsid w:val="009E4019"/>
    <w:rsid w:val="009F5F14"/>
    <w:rsid w:val="00A00A1B"/>
    <w:rsid w:val="00A20AD1"/>
    <w:rsid w:val="00A34B6C"/>
    <w:rsid w:val="00A37491"/>
    <w:rsid w:val="00A37C8B"/>
    <w:rsid w:val="00A40993"/>
    <w:rsid w:val="00A440ED"/>
    <w:rsid w:val="00A44664"/>
    <w:rsid w:val="00A64C55"/>
    <w:rsid w:val="00A66843"/>
    <w:rsid w:val="00A82C6F"/>
    <w:rsid w:val="00A86E38"/>
    <w:rsid w:val="00AB41AF"/>
    <w:rsid w:val="00AC2A87"/>
    <w:rsid w:val="00AD3413"/>
    <w:rsid w:val="00B23425"/>
    <w:rsid w:val="00B266B2"/>
    <w:rsid w:val="00B31900"/>
    <w:rsid w:val="00B3323F"/>
    <w:rsid w:val="00B3716A"/>
    <w:rsid w:val="00B400B8"/>
    <w:rsid w:val="00B418C5"/>
    <w:rsid w:val="00B6725E"/>
    <w:rsid w:val="00B7475F"/>
    <w:rsid w:val="00B9012B"/>
    <w:rsid w:val="00BB1FB1"/>
    <w:rsid w:val="00BB4E88"/>
    <w:rsid w:val="00BB5477"/>
    <w:rsid w:val="00BD403F"/>
    <w:rsid w:val="00BD65C2"/>
    <w:rsid w:val="00BE38F8"/>
    <w:rsid w:val="00BE4874"/>
    <w:rsid w:val="00BE66C3"/>
    <w:rsid w:val="00BF3913"/>
    <w:rsid w:val="00BF6F57"/>
    <w:rsid w:val="00C04E10"/>
    <w:rsid w:val="00C05D28"/>
    <w:rsid w:val="00C063AE"/>
    <w:rsid w:val="00C1741D"/>
    <w:rsid w:val="00C200F7"/>
    <w:rsid w:val="00C20E7C"/>
    <w:rsid w:val="00C40236"/>
    <w:rsid w:val="00C41057"/>
    <w:rsid w:val="00C43D4E"/>
    <w:rsid w:val="00C52A95"/>
    <w:rsid w:val="00C64D55"/>
    <w:rsid w:val="00C76057"/>
    <w:rsid w:val="00C76790"/>
    <w:rsid w:val="00C9194A"/>
    <w:rsid w:val="00C9279A"/>
    <w:rsid w:val="00C9733E"/>
    <w:rsid w:val="00CB44A2"/>
    <w:rsid w:val="00CC1EB7"/>
    <w:rsid w:val="00CC213D"/>
    <w:rsid w:val="00CD655C"/>
    <w:rsid w:val="00CD6CA7"/>
    <w:rsid w:val="00CD7346"/>
    <w:rsid w:val="00CE3EF3"/>
    <w:rsid w:val="00CE75BA"/>
    <w:rsid w:val="00D14BD0"/>
    <w:rsid w:val="00D15447"/>
    <w:rsid w:val="00D15553"/>
    <w:rsid w:val="00D23104"/>
    <w:rsid w:val="00D33C56"/>
    <w:rsid w:val="00D34CBD"/>
    <w:rsid w:val="00D42B62"/>
    <w:rsid w:val="00D536FA"/>
    <w:rsid w:val="00D63D6D"/>
    <w:rsid w:val="00D66468"/>
    <w:rsid w:val="00D66C8B"/>
    <w:rsid w:val="00D70518"/>
    <w:rsid w:val="00D714AC"/>
    <w:rsid w:val="00D82770"/>
    <w:rsid w:val="00DA57D7"/>
    <w:rsid w:val="00DB5047"/>
    <w:rsid w:val="00DD23CF"/>
    <w:rsid w:val="00DD2F53"/>
    <w:rsid w:val="00DE0335"/>
    <w:rsid w:val="00DF15FC"/>
    <w:rsid w:val="00DF26EB"/>
    <w:rsid w:val="00DF48C7"/>
    <w:rsid w:val="00DF70F2"/>
    <w:rsid w:val="00E05501"/>
    <w:rsid w:val="00E05C52"/>
    <w:rsid w:val="00E31B90"/>
    <w:rsid w:val="00E31E8E"/>
    <w:rsid w:val="00E35FA2"/>
    <w:rsid w:val="00E727B8"/>
    <w:rsid w:val="00E7343F"/>
    <w:rsid w:val="00EB014D"/>
    <w:rsid w:val="00EB022D"/>
    <w:rsid w:val="00EB0E26"/>
    <w:rsid w:val="00EB3BC2"/>
    <w:rsid w:val="00EB526C"/>
    <w:rsid w:val="00EC0DA0"/>
    <w:rsid w:val="00EC18AF"/>
    <w:rsid w:val="00EC61A9"/>
    <w:rsid w:val="00ED22BE"/>
    <w:rsid w:val="00ED5046"/>
    <w:rsid w:val="00F01F2F"/>
    <w:rsid w:val="00F115B2"/>
    <w:rsid w:val="00F126C4"/>
    <w:rsid w:val="00F2519E"/>
    <w:rsid w:val="00F358EE"/>
    <w:rsid w:val="00F37236"/>
    <w:rsid w:val="00F43F08"/>
    <w:rsid w:val="00F63F63"/>
    <w:rsid w:val="00F70544"/>
    <w:rsid w:val="00F772EC"/>
    <w:rsid w:val="00FA4244"/>
    <w:rsid w:val="00FA64BF"/>
    <w:rsid w:val="00FC3DDC"/>
    <w:rsid w:val="00FE0240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578A82"/>
  <w15:docId w15:val="{857F75D6-CBBE-44A5-BF8D-2476B4BC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B1B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edtitle">
    <w:name w:val="centeredtitle"/>
    <w:basedOn w:val="Normal"/>
    <w:next w:val="Normal"/>
    <w:rsid w:val="00386F09"/>
    <w:pPr>
      <w:tabs>
        <w:tab w:val="left" w:pos="4320"/>
      </w:tabs>
      <w:jc w:val="center"/>
    </w:pPr>
    <w:rPr>
      <w:rFonts w:cs="Arial"/>
      <w:b/>
      <w:color w:val="000000"/>
      <w:sz w:val="32"/>
    </w:rPr>
  </w:style>
  <w:style w:type="paragraph" w:customStyle="1" w:styleId="centeredsubtitle">
    <w:name w:val="centeredsubtitle"/>
    <w:basedOn w:val="Normal"/>
    <w:next w:val="Normal"/>
    <w:rsid w:val="00386F09"/>
    <w:pPr>
      <w:tabs>
        <w:tab w:val="left" w:pos="4320"/>
      </w:tabs>
      <w:spacing w:before="120"/>
      <w:jc w:val="center"/>
    </w:pPr>
    <w:rPr>
      <w:rFonts w:cs="Arial"/>
      <w:b/>
      <w:i/>
      <w:color w:val="000000"/>
      <w:sz w:val="28"/>
    </w:rPr>
  </w:style>
  <w:style w:type="paragraph" w:customStyle="1" w:styleId="sectionhead">
    <w:name w:val="sectionhead"/>
    <w:basedOn w:val="Normal"/>
    <w:next w:val="Normal"/>
    <w:link w:val="sectionheadChar"/>
    <w:rsid w:val="00386F09"/>
    <w:pPr>
      <w:tabs>
        <w:tab w:val="left" w:pos="4320"/>
      </w:tabs>
      <w:spacing w:before="240"/>
    </w:pPr>
    <w:rPr>
      <w:rFonts w:cs="Arial"/>
      <w:b/>
      <w:color w:val="000000"/>
    </w:rPr>
  </w:style>
  <w:style w:type="character" w:customStyle="1" w:styleId="fieldlabel">
    <w:name w:val="fieldlabel"/>
    <w:basedOn w:val="DefaultParagraphFont"/>
    <w:rsid w:val="00386F09"/>
    <w:rPr>
      <w:rFonts w:ascii="Arial" w:hAnsi="Arial"/>
      <w:color w:val="000000"/>
      <w:sz w:val="20"/>
    </w:rPr>
  </w:style>
  <w:style w:type="character" w:customStyle="1" w:styleId="literalvalue">
    <w:name w:val="literalvalue"/>
    <w:basedOn w:val="DefaultParagraphFont"/>
    <w:rsid w:val="00386F09"/>
    <w:rPr>
      <w:rFonts w:ascii="Lucida Console" w:hAnsi="Lucida Console" w:cs="Courier New"/>
      <w:b/>
      <w:color w:val="0000FF"/>
    </w:rPr>
  </w:style>
  <w:style w:type="character" w:customStyle="1" w:styleId="sectionheadChar">
    <w:name w:val="sectionhead Char"/>
    <w:basedOn w:val="DefaultParagraphFont"/>
    <w:link w:val="sectionhead"/>
    <w:rsid w:val="00386F09"/>
    <w:rPr>
      <w:rFonts w:ascii="Arial" w:eastAsia="Times New Roman" w:hAnsi="Arial" w:cs="Arial"/>
      <w:b/>
      <w:color w:val="000000"/>
      <w:sz w:val="20"/>
      <w:szCs w:val="24"/>
    </w:rPr>
  </w:style>
  <w:style w:type="paragraph" w:styleId="HTMLPreformatted">
    <w:name w:val="HTML Preformatted"/>
    <w:basedOn w:val="Normal"/>
    <w:link w:val="HTMLPreformattedChar"/>
    <w:rsid w:val="0038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86F09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uiPriority w:val="99"/>
    <w:rsid w:val="00386F09"/>
    <w:pPr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 w:cs="Times New Roman"/>
      <w:color w:val="000000"/>
      <w:w w:val="0"/>
      <w:sz w:val="24"/>
      <w:szCs w:val="24"/>
    </w:rPr>
  </w:style>
  <w:style w:type="character" w:styleId="Hyperlink">
    <w:name w:val="Hyperlink"/>
    <w:basedOn w:val="DefaultParagraphFont"/>
    <w:rsid w:val="00386F0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28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2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82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822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822"/>
    <w:rPr>
      <w:rFonts w:ascii="Arial" w:eastAsia="Times New Roman" w:hAnsi="Arial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01B"/>
    <w:rPr>
      <w:rFonts w:ascii="Times New Roman" w:eastAsiaTheme="minorHAnsi" w:hAnsi="Times New Roman"/>
      <w:sz w:val="24"/>
    </w:rPr>
  </w:style>
  <w:style w:type="table" w:styleId="LightShading">
    <w:name w:val="Light Shading"/>
    <w:basedOn w:val="TableNormal"/>
    <w:uiPriority w:val="60"/>
    <w:rsid w:val="000A4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6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B672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5E"/>
    <w:rPr>
      <w:rFonts w:ascii="Arial" w:eastAsia="Times New Roman" w:hAnsi="Arial" w:cs="Times New Roman"/>
      <w:i/>
      <w:iCs/>
      <w:color w:val="404040" w:themeColor="text1" w:themeTint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administrator@vsphere.local@localhost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4CFBE353ED849B1B5585465614218" ma:contentTypeVersion="12" ma:contentTypeDescription="Create a new document." ma:contentTypeScope="" ma:versionID="ca920b3767249be88c8f4cfd9f2546f9">
  <xsd:schema xmlns:xsd="http://www.w3.org/2001/XMLSchema" xmlns:p="http://schemas.microsoft.com/office/2006/metadata/properties" xmlns:ns1="http://schemas.microsoft.com/sharepoint/v3" xmlns:ns2="288e86e3-13ec-46f3-a9d0-a70aaaa1e93e" xmlns:ns3="http://schemas.microsoft.com/sharepoint/v3/fields" xmlns:ns4="4f15fc31-3d0d-47e7-af43-e227d2cb0a53" targetNamespace="http://schemas.microsoft.com/office/2006/metadata/properties" ma:root="true" ma:fieldsID="5190b165b2d62845a226614a5717e9a4" ns1:_="" ns2:_="" ns3:_="" ns4:_="">
    <xsd:import namespace="http://schemas.microsoft.com/sharepoint/v3"/>
    <xsd:import namespace="288e86e3-13ec-46f3-a9d0-a70aaaa1e93e"/>
    <xsd:import namespace="http://schemas.microsoft.com/sharepoint/v3/fields"/>
    <xsd:import namespace="4f15fc31-3d0d-47e7-af43-e227d2cb0a53"/>
    <xsd:element name="properties">
      <xsd:complexType>
        <xsd:sequence>
          <xsd:element name="documentManagement">
            <xsd:complexType>
              <xsd:all>
                <xsd:element ref="ns2:Course_x0020_Title"/>
                <xsd:element ref="ns2:Document_x0020_Category"/>
                <xsd:element ref="ns3:_Status"/>
                <xsd:element ref="ns4:File_x0020_Description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12" nillable="true" ma:displayName="E-Mail Sender" ma:hidden="true" ma:internalName="EmailSender">
      <xsd:simpleType>
        <xsd:restriction base="dms:Note"/>
      </xsd:simpleType>
    </xsd:element>
    <xsd:element name="EmailTo" ma:index="13" nillable="true" ma:displayName="E-Mail To" ma:hidden="true" ma:internalName="EmailTo">
      <xsd:simpleType>
        <xsd:restriction base="dms:Note"/>
      </xsd:simpleType>
    </xsd:element>
    <xsd:element name="EmailCc" ma:index="14" nillable="true" ma:displayName="E-Mail Cc" ma:hidden="true" ma:internalName="EmailCc">
      <xsd:simpleType>
        <xsd:restriction base="dms:Note"/>
      </xsd:simpleType>
    </xsd:element>
    <xsd:element name="EmailFrom" ma:index="15" nillable="true" ma:displayName="E-Mail From" ma:hidden="true" ma:internalName="EmailFrom">
      <xsd:simpleType>
        <xsd:restriction base="dms:Text"/>
      </xsd:simpleType>
    </xsd:element>
    <xsd:element name="EmailSubject" ma:index="16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288e86e3-13ec-46f3-a9d0-a70aaaa1e93e" elementFormDefault="qualified">
    <xsd:import namespace="http://schemas.microsoft.com/office/2006/documentManagement/types"/>
    <xsd:element name="Course_x0020_Title" ma:index="8" ma:displayName="Course Title" ma:default="NONE" ma:description="EDU Course Titles" ma:format="Dropdown" ma:internalName="Course_x0020_Title">
      <xsd:simpleType>
        <xsd:restriction base="dms:Choice">
          <xsd:enumeration value="NONE"/>
          <xsd:enumeration value="Virtual SAN Deploy and Manage V6"/>
          <xsd:enumeration value="ALL"/>
        </xsd:restriction>
      </xsd:simpleType>
    </xsd:element>
    <xsd:element name="Document_x0020_Category" ma:index="9" ma:displayName="Document Category" ma:format="Dropdown" ma:internalName="Document_x0020_Category">
      <xsd:simpleType>
        <xsd:restriction base="dms:Choice">
          <xsd:enumeration value="Lecture"/>
          <xsd:enumeration value="Lab Exercise"/>
          <xsd:enumeration value="PowerPoint Slide"/>
          <xsd:enumeration value="Forms"/>
          <xsd:enumeration value="Developer Resources"/>
          <xsd:enumeration value="Datasheet"/>
          <xsd:enumeration value="Design Documents"/>
          <xsd:enumeration value="Instructor Delivery Tools"/>
          <xsd:enumeration value="Course Evaluations"/>
          <xsd:enumeration value="Internal Review Documents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ma:displayName="Status" ma:default="" ma:format="Dropdown" ma:internalName="_Status">
      <xsd:simpleType>
        <xsd:restriction base="dms:Choice">
          <xsd:enumeration value="Not Started"/>
          <xsd:enumeration value="Draft"/>
          <xsd:enumeration value="Reviewed"/>
          <xsd:enumeration value="Final"/>
          <xsd:enumeration value="Expired"/>
        </xsd:restriction>
      </xsd:simpleType>
    </xsd:element>
  </xsd:schema>
  <xsd:schema xmlns:xsd="http://www.w3.org/2001/XMLSchema" xmlns:dms="http://schemas.microsoft.com/office/2006/documentManagement/types" targetNamespace="4f15fc31-3d0d-47e7-af43-e227d2cb0a53" elementFormDefault="qualified">
    <xsd:import namespace="http://schemas.microsoft.com/office/2006/documentManagement/types"/>
    <xsd:element name="File_x0020_Description" ma:index="11" ma:displayName="File Description" ma:default="" ma:description="Actual title of uploaded file" ma:internalName="File_x0020_Descrip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Document_x0020_Category xmlns="288e86e3-13ec-46f3-a9d0-a70aaaa1e93e">Instructor Delivery Tools</Document_x0020_Category>
    <_Status xmlns="http://schemas.microsoft.com/sharepoint/v3/fields"/>
    <EmailSender xmlns="http://schemas.microsoft.com/sharepoint/v3" xsi:nil="true"/>
    <EmailFrom xmlns="http://schemas.microsoft.com/sharepoint/v3" xsi:nil="true"/>
    <File_x0020_Description xmlns="4f15fc31-3d0d-47e7-af43-e227d2cb0a53">Final Lab Configuration Sheet for Student 1B</File_x0020_Description>
    <EmailSubject xmlns="http://schemas.microsoft.com/sharepoint/v3" xsi:nil="true"/>
    <Course_x0020_Title xmlns="288e86e3-13ec-46f3-a9d0-a70aaaa1e93e">Virtual SAN Deploy and Manage V6</Course_x0020_Title>
    <EmailCc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3C358-B18B-4114-BA8D-B0D562712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7ACD9E8-D23C-42D9-AE8D-064819746A22}">
  <ds:schemaRefs>
    <ds:schemaRef ds:uri="http://schemas.microsoft.com/office/2006/metadata/properties"/>
    <ds:schemaRef ds:uri="http://schemas.microsoft.com/sharepoint/v3"/>
    <ds:schemaRef ds:uri="288e86e3-13ec-46f3-a9d0-a70aaaa1e93e"/>
    <ds:schemaRef ds:uri="http://schemas.microsoft.com/sharepoint/v3/fields"/>
    <ds:schemaRef ds:uri="4f15fc31-3d0d-47e7-af43-e227d2cb0a53"/>
  </ds:schemaRefs>
</ds:datastoreItem>
</file>

<file path=customXml/itemProps3.xml><?xml version="1.0" encoding="utf-8"?>
<ds:datastoreItem xmlns:ds="http://schemas.openxmlformats.org/officeDocument/2006/customXml" ds:itemID="{95C8BEC9-C0BB-4278-B6DA-4742CEC3BD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3A9B58-FEC1-4CE9-B692-59AB87B3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Configuration Sheet for Student 1A</vt:lpstr>
    </vt:vector>
  </TitlesOfParts>
  <Company>VMware, Inc.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Configuration Sheet for Student 1B</dc:title>
  <dc:creator>VMware, Inc.</dc:creator>
  <cp:lastModifiedBy>test</cp:lastModifiedBy>
  <cp:revision>3</cp:revision>
  <dcterms:created xsi:type="dcterms:W3CDTF">2015-08-11T16:55:00Z</dcterms:created>
  <dcterms:modified xsi:type="dcterms:W3CDTF">2015-08-24T16:47:00Z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0x010100C2E4CFBE353ED849B1B5585465614218</vt:lpwstr>
  </property>
</Properties>
</file>